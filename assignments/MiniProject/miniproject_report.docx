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B8D43" w14:textId="09EB5079" w:rsidR="0064595C" w:rsidRPr="008D382E" w:rsidRDefault="008D382E" w:rsidP="008D382E">
      <w:pPr>
        <w:jc w:val="center"/>
        <w:rPr>
          <w:b/>
          <w:bCs/>
          <w:sz w:val="28"/>
          <w:szCs w:val="32"/>
        </w:rPr>
      </w:pPr>
      <w:r w:rsidRPr="008D382E">
        <w:rPr>
          <w:rFonts w:hint="eastAsia"/>
          <w:b/>
          <w:bCs/>
          <w:sz w:val="28"/>
          <w:szCs w:val="32"/>
        </w:rPr>
        <w:t>C</w:t>
      </w:r>
      <w:r w:rsidRPr="008D382E">
        <w:rPr>
          <w:b/>
          <w:bCs/>
          <w:sz w:val="28"/>
          <w:szCs w:val="32"/>
        </w:rPr>
        <w:t>MPUT 466 Machine Learning</w:t>
      </w:r>
    </w:p>
    <w:p w14:paraId="52DA8FA0" w14:textId="1E492C25" w:rsidR="008D382E" w:rsidRPr="008D382E" w:rsidRDefault="008D382E" w:rsidP="008D382E">
      <w:pPr>
        <w:jc w:val="center"/>
        <w:rPr>
          <w:b/>
          <w:bCs/>
          <w:sz w:val="28"/>
          <w:szCs w:val="32"/>
        </w:rPr>
      </w:pPr>
      <w:r w:rsidRPr="008D382E">
        <w:rPr>
          <w:rFonts w:hint="eastAsia"/>
          <w:b/>
          <w:bCs/>
          <w:sz w:val="28"/>
          <w:szCs w:val="32"/>
        </w:rPr>
        <w:t>P</w:t>
      </w:r>
      <w:r w:rsidRPr="008D382E">
        <w:rPr>
          <w:b/>
          <w:bCs/>
          <w:sz w:val="28"/>
          <w:szCs w:val="32"/>
        </w:rPr>
        <w:t>roject Report</w:t>
      </w:r>
    </w:p>
    <w:p w14:paraId="2CB881CE" w14:textId="77FB8611" w:rsidR="008D382E" w:rsidRPr="00782CB2" w:rsidRDefault="008D382E" w:rsidP="008D382E">
      <w:pPr>
        <w:rPr>
          <w:b/>
          <w:bCs/>
          <w:sz w:val="22"/>
          <w:szCs w:val="24"/>
        </w:rPr>
      </w:pPr>
      <w:r w:rsidRPr="00782CB2">
        <w:rPr>
          <w:b/>
          <w:bCs/>
          <w:noProof/>
        </w:rPr>
        <w:drawing>
          <wp:anchor distT="0" distB="0" distL="114300" distR="114300" simplePos="0" relativeHeight="251658240" behindDoc="0" locked="0" layoutInCell="1" allowOverlap="1" wp14:anchorId="3D5B84BF" wp14:editId="37DA44C9">
            <wp:simplePos x="0" y="0"/>
            <wp:positionH relativeFrom="margin">
              <wp:align>right</wp:align>
            </wp:positionH>
            <wp:positionV relativeFrom="paragraph">
              <wp:posOffset>12700</wp:posOffset>
            </wp:positionV>
            <wp:extent cx="2743200" cy="2717165"/>
            <wp:effectExtent l="0" t="0" r="0" b="6985"/>
            <wp:wrapSquare wrapText="bothSides"/>
            <wp:docPr id="352894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94743" name=""/>
                    <pic:cNvPicPr/>
                  </pic:nvPicPr>
                  <pic:blipFill>
                    <a:blip r:embed="rId4">
                      <a:extLst>
                        <a:ext uri="{28A0092B-C50C-407E-A947-70E740481C1C}">
                          <a14:useLocalDpi xmlns:a14="http://schemas.microsoft.com/office/drawing/2010/main" val="0"/>
                        </a:ext>
                      </a:extLst>
                    </a:blip>
                    <a:stretch>
                      <a:fillRect/>
                    </a:stretch>
                  </pic:blipFill>
                  <pic:spPr>
                    <a:xfrm>
                      <a:off x="0" y="0"/>
                      <a:ext cx="2743200" cy="2717165"/>
                    </a:xfrm>
                    <a:prstGeom prst="rect">
                      <a:avLst/>
                    </a:prstGeom>
                  </pic:spPr>
                </pic:pic>
              </a:graphicData>
            </a:graphic>
            <wp14:sizeRelH relativeFrom="page">
              <wp14:pctWidth>0</wp14:pctWidth>
            </wp14:sizeRelH>
            <wp14:sizeRelV relativeFrom="page">
              <wp14:pctHeight>0</wp14:pctHeight>
            </wp14:sizeRelV>
          </wp:anchor>
        </w:drawing>
      </w:r>
      <w:r w:rsidRPr="00782CB2">
        <w:rPr>
          <w:rFonts w:hint="eastAsia"/>
          <w:b/>
          <w:bCs/>
          <w:sz w:val="22"/>
          <w:szCs w:val="24"/>
        </w:rPr>
        <w:t>D</w:t>
      </w:r>
      <w:r w:rsidRPr="00782CB2">
        <w:rPr>
          <w:b/>
          <w:bCs/>
          <w:sz w:val="22"/>
          <w:szCs w:val="24"/>
        </w:rPr>
        <w:t>ataset Introduction</w:t>
      </w:r>
    </w:p>
    <w:p w14:paraId="3E1BB963" w14:textId="5A71417B" w:rsidR="008D382E" w:rsidRDefault="008D382E" w:rsidP="008D382E">
      <w:pPr>
        <w:rPr>
          <w:sz w:val="22"/>
          <w:szCs w:val="24"/>
        </w:rPr>
      </w:pPr>
      <w:r>
        <w:rPr>
          <w:sz w:val="22"/>
          <w:szCs w:val="24"/>
        </w:rPr>
        <w:t xml:space="preserve">The balance scale database, </w:t>
      </w:r>
      <w:r w:rsidRPr="008D382E">
        <w:rPr>
          <w:sz w:val="22"/>
          <w:szCs w:val="24"/>
        </w:rPr>
        <w:t>data set was generated to model psychological experimental results. Each example is classified as having the balance scale tip to the right, tip to the left, or be balanced. The attributes are the left weight, the left distance, the right weight, and the right distance. The correct way to find the class is the greater of (left-distance * left-weight) and (right-distance * right-weight). If they are equal, it is balanced.</w:t>
      </w:r>
    </w:p>
    <w:p w14:paraId="0F56C0AA" w14:textId="7C3597A3" w:rsidR="008D382E" w:rsidRDefault="008D382E" w:rsidP="008D382E">
      <w:pPr>
        <w:rPr>
          <w:sz w:val="22"/>
          <w:szCs w:val="24"/>
        </w:rPr>
      </w:pPr>
      <w:r>
        <w:rPr>
          <w:rFonts w:hint="eastAsia"/>
          <w:sz w:val="22"/>
          <w:szCs w:val="24"/>
        </w:rPr>
        <w:t>T</w:t>
      </w:r>
      <w:r>
        <w:rPr>
          <w:sz w:val="22"/>
          <w:szCs w:val="24"/>
        </w:rPr>
        <w:t xml:space="preserve">he three algorithms we applied to classify the dataset are Logistic Regression with </w:t>
      </w:r>
      <w:proofErr w:type="spellStart"/>
      <w:r>
        <w:rPr>
          <w:sz w:val="22"/>
          <w:szCs w:val="24"/>
        </w:rPr>
        <w:t>SGDClassifier</w:t>
      </w:r>
      <w:proofErr w:type="spellEnd"/>
      <w:r>
        <w:rPr>
          <w:sz w:val="22"/>
          <w:szCs w:val="24"/>
        </w:rPr>
        <w:t xml:space="preserve">, </w:t>
      </w:r>
      <w:r w:rsidR="00782CB2">
        <w:rPr>
          <w:sz w:val="22"/>
          <w:szCs w:val="24"/>
        </w:rPr>
        <w:t>SVM with SVC, and KNN neighbors.</w:t>
      </w:r>
    </w:p>
    <w:p w14:paraId="4928EDCE" w14:textId="77777777" w:rsidR="00782CB2" w:rsidRDefault="00782CB2" w:rsidP="008D382E">
      <w:pPr>
        <w:rPr>
          <w:sz w:val="22"/>
          <w:szCs w:val="24"/>
        </w:rPr>
      </w:pPr>
    </w:p>
    <w:p w14:paraId="75874815" w14:textId="217D9431" w:rsidR="00782CB2" w:rsidRPr="00782CB2" w:rsidRDefault="00782CB2" w:rsidP="008D382E">
      <w:pPr>
        <w:rPr>
          <w:b/>
          <w:bCs/>
          <w:sz w:val="22"/>
          <w:szCs w:val="24"/>
        </w:rPr>
      </w:pPr>
      <w:r w:rsidRPr="00782CB2">
        <w:rPr>
          <w:rFonts w:hint="eastAsia"/>
          <w:b/>
          <w:bCs/>
          <w:sz w:val="22"/>
          <w:szCs w:val="24"/>
        </w:rPr>
        <w:t>P</w:t>
      </w:r>
      <w:r w:rsidRPr="00782CB2">
        <w:rPr>
          <w:b/>
          <w:bCs/>
          <w:sz w:val="22"/>
          <w:szCs w:val="24"/>
        </w:rPr>
        <w:t>roject Introduction</w:t>
      </w:r>
    </w:p>
    <w:p w14:paraId="5C625FFC" w14:textId="413EF25D" w:rsidR="00782CB2" w:rsidRDefault="00782CB2" w:rsidP="008D382E">
      <w:pPr>
        <w:rPr>
          <w:sz w:val="22"/>
          <w:szCs w:val="24"/>
        </w:rPr>
      </w:pPr>
      <w:r>
        <w:rPr>
          <w:rFonts w:hint="eastAsia"/>
          <w:sz w:val="22"/>
          <w:szCs w:val="24"/>
        </w:rPr>
        <w:t>I</w:t>
      </w:r>
      <w:r>
        <w:rPr>
          <w:sz w:val="22"/>
          <w:szCs w:val="24"/>
        </w:rPr>
        <w:t xml:space="preserve">n this project, we applied the systematic hyperparameter adjustment method to implement the train, test, validation infrastructure, </w:t>
      </w:r>
      <w:proofErr w:type="gramStart"/>
      <w:r>
        <w:rPr>
          <w:sz w:val="22"/>
          <w:szCs w:val="24"/>
        </w:rPr>
        <w:t>We</w:t>
      </w:r>
      <w:proofErr w:type="gramEnd"/>
      <w:r>
        <w:rPr>
          <w:sz w:val="22"/>
          <w:szCs w:val="24"/>
        </w:rPr>
        <w:t xml:space="preserve"> use </w:t>
      </w:r>
      <w:proofErr w:type="spellStart"/>
      <w:r>
        <w:rPr>
          <w:sz w:val="22"/>
          <w:szCs w:val="24"/>
        </w:rPr>
        <w:t>cross_val_score</w:t>
      </w:r>
      <w:proofErr w:type="spellEnd"/>
      <w:r>
        <w:rPr>
          <w:sz w:val="22"/>
          <w:szCs w:val="24"/>
        </w:rPr>
        <w:t xml:space="preserve"> through the whole project in order to find the cross validation accuracy. The goal of the project is to optimize the training accuracy by finding the best-fitting hyperparameters. Then we </w:t>
      </w:r>
      <w:proofErr w:type="gramStart"/>
      <w:r>
        <w:rPr>
          <w:sz w:val="22"/>
          <w:szCs w:val="24"/>
        </w:rPr>
        <w:t>evaluates</w:t>
      </w:r>
      <w:proofErr w:type="gramEnd"/>
      <w:r>
        <w:rPr>
          <w:sz w:val="22"/>
          <w:szCs w:val="24"/>
        </w:rPr>
        <w:t xml:space="preserve"> the performance of the trained model on test set for the test accuracy. At last, we obtain numerical and graphical results for accuracy with Logistic Regression, accuracy &amp; loss &amp; mean squared loss on SVM and KNN.</w:t>
      </w:r>
    </w:p>
    <w:p w14:paraId="79D6C44E" w14:textId="1E5F0F31" w:rsidR="00782CB2" w:rsidRDefault="00782CB2" w:rsidP="008D382E">
      <w:pPr>
        <w:rPr>
          <w:sz w:val="22"/>
          <w:szCs w:val="24"/>
        </w:rPr>
      </w:pPr>
    </w:p>
    <w:p w14:paraId="12C0E61F" w14:textId="667E6350" w:rsidR="00782CB2" w:rsidRPr="00782CB2" w:rsidRDefault="00782CB2" w:rsidP="008D382E">
      <w:pPr>
        <w:rPr>
          <w:b/>
          <w:bCs/>
          <w:sz w:val="22"/>
          <w:szCs w:val="24"/>
        </w:rPr>
      </w:pPr>
      <w:r w:rsidRPr="00782CB2">
        <w:rPr>
          <w:rFonts w:hint="eastAsia"/>
          <w:b/>
          <w:bCs/>
          <w:sz w:val="22"/>
          <w:szCs w:val="24"/>
        </w:rPr>
        <w:t>L</w:t>
      </w:r>
      <w:r w:rsidRPr="00782CB2">
        <w:rPr>
          <w:b/>
          <w:bCs/>
          <w:sz w:val="22"/>
          <w:szCs w:val="24"/>
        </w:rPr>
        <w:t>ogistic Regression</w:t>
      </w:r>
    </w:p>
    <w:p w14:paraId="4DB28A62" w14:textId="75F3B24B" w:rsidR="00782CB2" w:rsidRPr="009D77F0" w:rsidRDefault="009D77F0" w:rsidP="008D382E">
      <w:pPr>
        <w:rPr>
          <w:ins w:id="0" w:author="Jiannan Lu" w:date="2023-12-09T08:26:00Z"/>
          <w:sz w:val="22"/>
          <w:szCs w:val="24"/>
          <w:rPrChange w:id="1" w:author="Jiannan Lu" w:date="2023-12-09T08:26:00Z">
            <w:rPr>
              <w:ins w:id="2" w:author="Jiannan Lu" w:date="2023-12-09T08:26:00Z"/>
              <w:rFonts w:ascii="Cambria Math" w:hAnsi="Cambria Math"/>
              <w:i/>
              <w:sz w:val="22"/>
              <w:szCs w:val="24"/>
            </w:rPr>
          </w:rPrChange>
        </w:rPr>
      </w:pPr>
      <w:ins w:id="3" w:author="Jiannan Lu" w:date="2023-12-09T08:30:00Z">
        <w:r>
          <w:rPr>
            <w:noProof/>
          </w:rPr>
          <w:drawing>
            <wp:anchor distT="0" distB="0" distL="114300" distR="114300" simplePos="0" relativeHeight="251659264" behindDoc="0" locked="0" layoutInCell="1" allowOverlap="1" wp14:anchorId="274F8606" wp14:editId="565252DB">
              <wp:simplePos x="0" y="0"/>
              <wp:positionH relativeFrom="margin">
                <wp:align>right</wp:align>
              </wp:positionH>
              <wp:positionV relativeFrom="paragraph">
                <wp:posOffset>10160</wp:posOffset>
              </wp:positionV>
              <wp:extent cx="2989580" cy="2235200"/>
              <wp:effectExtent l="0" t="0" r="1270" b="0"/>
              <wp:wrapSquare wrapText="bothSides"/>
              <wp:docPr id="2077357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357182" name=""/>
                      <pic:cNvPicPr/>
                    </pic:nvPicPr>
                    <pic:blipFill>
                      <a:blip r:embed="rId5">
                        <a:extLst>
                          <a:ext uri="{28A0092B-C50C-407E-A947-70E740481C1C}">
                            <a14:useLocalDpi xmlns:a14="http://schemas.microsoft.com/office/drawing/2010/main" val="0"/>
                          </a:ext>
                        </a:extLst>
                      </a:blip>
                      <a:stretch>
                        <a:fillRect/>
                      </a:stretch>
                    </pic:blipFill>
                    <pic:spPr>
                      <a:xfrm>
                        <a:off x="0" y="0"/>
                        <a:ext cx="2989580" cy="2235200"/>
                      </a:xfrm>
                      <a:prstGeom prst="rect">
                        <a:avLst/>
                      </a:prstGeom>
                    </pic:spPr>
                  </pic:pic>
                </a:graphicData>
              </a:graphic>
              <wp14:sizeRelH relativeFrom="margin">
                <wp14:pctWidth>0</wp14:pctWidth>
              </wp14:sizeRelH>
              <wp14:sizeRelV relativeFrom="margin">
                <wp14:pctHeight>0</wp14:pctHeight>
              </wp14:sizeRelV>
            </wp:anchor>
          </w:drawing>
        </w:r>
      </w:ins>
      <w:r w:rsidR="00782CB2">
        <w:rPr>
          <w:rFonts w:hint="eastAsia"/>
          <w:sz w:val="22"/>
          <w:szCs w:val="24"/>
        </w:rPr>
        <w:t>L</w:t>
      </w:r>
      <w:r w:rsidR="00782CB2">
        <w:rPr>
          <w:sz w:val="22"/>
          <w:szCs w:val="24"/>
        </w:rPr>
        <w:t>ogistic Regression is a widely used machine learning method, with an example input being fed in,</w:t>
      </w:r>
      <w:r>
        <w:rPr>
          <w:sz w:val="22"/>
          <w:szCs w:val="24"/>
        </w:rPr>
        <w:t xml:space="preserve"> the input with its weights being added together to obtain z value, </w:t>
      </w:r>
      <m:oMath>
        <m:r>
          <w:ins w:id="4" w:author="Jiannan Lu" w:date="2023-12-09T08:24:00Z">
            <w:rPr>
              <w:rFonts w:ascii="Cambria Math" w:hAnsi="Cambria Math"/>
              <w:sz w:val="22"/>
              <w:szCs w:val="24"/>
            </w:rPr>
            <m:t>z=</m:t>
          </w:ins>
        </m:r>
        <m:sSub>
          <m:sSubPr>
            <m:ctrlPr>
              <w:ins w:id="5" w:author="Jiannan Lu" w:date="2023-12-09T08:24:00Z">
                <w:rPr>
                  <w:rFonts w:ascii="Cambria Math" w:hAnsi="Cambria Math"/>
                  <w:i/>
                  <w:sz w:val="22"/>
                  <w:szCs w:val="24"/>
                </w:rPr>
              </w:ins>
            </m:ctrlPr>
          </m:sSubPr>
          <m:e>
            <m:r>
              <w:ins w:id="6" w:author="Jiannan Lu" w:date="2023-12-09T08:24:00Z">
                <w:rPr>
                  <w:rFonts w:ascii="Cambria Math" w:hAnsi="Cambria Math"/>
                  <w:sz w:val="22"/>
                  <w:szCs w:val="24"/>
                </w:rPr>
                <m:t>w</m:t>
              </w:ins>
            </m:r>
          </m:e>
          <m:sub>
            <m:r>
              <w:ins w:id="7" w:author="Jiannan Lu" w:date="2023-12-09T08:24:00Z">
                <w:rPr>
                  <w:rFonts w:ascii="Cambria Math" w:hAnsi="Cambria Math"/>
                  <w:sz w:val="22"/>
                  <w:szCs w:val="24"/>
                </w:rPr>
                <m:t>1</m:t>
              </w:ins>
            </m:r>
          </m:sub>
        </m:sSub>
        <m:sSub>
          <m:sSubPr>
            <m:ctrlPr>
              <w:ins w:id="8" w:author="Jiannan Lu" w:date="2023-12-09T08:24:00Z">
                <w:rPr>
                  <w:rFonts w:ascii="Cambria Math" w:hAnsi="Cambria Math"/>
                  <w:i/>
                  <w:sz w:val="22"/>
                  <w:szCs w:val="24"/>
                </w:rPr>
              </w:ins>
            </m:ctrlPr>
          </m:sSubPr>
          <m:e>
            <m:r>
              <w:ins w:id="9" w:author="Jiannan Lu" w:date="2023-12-09T08:24:00Z">
                <w:rPr>
                  <w:rFonts w:ascii="Cambria Math" w:hAnsi="Cambria Math"/>
                  <w:sz w:val="22"/>
                  <w:szCs w:val="24"/>
                </w:rPr>
                <m:t>x</m:t>
              </w:ins>
            </m:r>
          </m:e>
          <m:sub>
            <m:r>
              <w:ins w:id="10" w:author="Jiannan Lu" w:date="2023-12-09T08:24:00Z">
                <w:rPr>
                  <w:rFonts w:ascii="Cambria Math" w:hAnsi="Cambria Math"/>
                  <w:sz w:val="22"/>
                  <w:szCs w:val="24"/>
                </w:rPr>
                <m:t>1</m:t>
              </w:ins>
            </m:r>
          </m:sub>
        </m:sSub>
        <m:r>
          <w:ins w:id="11" w:author="Jiannan Lu" w:date="2023-12-09T08:24:00Z">
            <w:rPr>
              <w:rFonts w:ascii="Cambria Math" w:hAnsi="Cambria Math"/>
              <w:sz w:val="22"/>
              <w:szCs w:val="24"/>
            </w:rPr>
            <m:t>+</m:t>
          </w:ins>
        </m:r>
        <m:sSub>
          <m:sSubPr>
            <m:ctrlPr>
              <w:ins w:id="12" w:author="Jiannan Lu" w:date="2023-12-09T08:25:00Z">
                <w:rPr>
                  <w:rFonts w:ascii="Cambria Math" w:hAnsi="Cambria Math"/>
                  <w:i/>
                  <w:sz w:val="22"/>
                  <w:szCs w:val="24"/>
                </w:rPr>
              </w:ins>
            </m:ctrlPr>
          </m:sSubPr>
          <m:e>
            <m:r>
              <w:ins w:id="13" w:author="Jiannan Lu" w:date="2023-12-09T08:25:00Z">
                <w:rPr>
                  <w:rFonts w:ascii="Cambria Math" w:hAnsi="Cambria Math"/>
                  <w:sz w:val="22"/>
                  <w:szCs w:val="24"/>
                </w:rPr>
                <m:t>w</m:t>
              </w:ins>
            </m:r>
          </m:e>
          <m:sub>
            <m:r>
              <w:ins w:id="14" w:author="Jiannan Lu" w:date="2023-12-09T08:25:00Z">
                <w:rPr>
                  <w:rFonts w:ascii="Cambria Math" w:hAnsi="Cambria Math"/>
                  <w:sz w:val="22"/>
                  <w:szCs w:val="24"/>
                </w:rPr>
                <m:t>2</m:t>
              </w:ins>
            </m:r>
          </m:sub>
        </m:sSub>
        <m:sSub>
          <m:sSubPr>
            <m:ctrlPr>
              <w:ins w:id="15" w:author="Jiannan Lu" w:date="2023-12-09T08:25:00Z">
                <w:rPr>
                  <w:rFonts w:ascii="Cambria Math" w:hAnsi="Cambria Math"/>
                  <w:i/>
                  <w:sz w:val="22"/>
                  <w:szCs w:val="24"/>
                </w:rPr>
              </w:ins>
            </m:ctrlPr>
          </m:sSubPr>
          <m:e>
            <m:r>
              <w:ins w:id="16" w:author="Jiannan Lu" w:date="2023-12-09T08:25:00Z">
                <w:rPr>
                  <w:rFonts w:ascii="Cambria Math" w:hAnsi="Cambria Math"/>
                  <w:sz w:val="22"/>
                  <w:szCs w:val="24"/>
                </w:rPr>
                <m:t>x</m:t>
              </w:ins>
            </m:r>
          </m:e>
          <m:sub>
            <m:r>
              <w:ins w:id="17" w:author="Jiannan Lu" w:date="2023-12-09T08:25:00Z">
                <w:rPr>
                  <w:rFonts w:ascii="Cambria Math" w:hAnsi="Cambria Math"/>
                  <w:sz w:val="22"/>
                  <w:szCs w:val="24"/>
                </w:rPr>
                <m:t>2</m:t>
              </w:ins>
            </m:r>
          </m:sub>
        </m:sSub>
        <m:r>
          <w:ins w:id="18" w:author="Jiannan Lu" w:date="2023-12-09T08:25:00Z">
            <w:rPr>
              <w:rFonts w:ascii="Cambria Math" w:hAnsi="Cambria Math"/>
              <w:sz w:val="22"/>
              <w:szCs w:val="24"/>
            </w:rPr>
            <m:t>+…+</m:t>
          </w:ins>
        </m:r>
        <m:sSub>
          <m:sSubPr>
            <m:ctrlPr>
              <w:ins w:id="19" w:author="Jiannan Lu" w:date="2023-12-09T08:25:00Z">
                <w:rPr>
                  <w:rFonts w:ascii="Cambria Math" w:hAnsi="Cambria Math"/>
                  <w:i/>
                  <w:sz w:val="22"/>
                  <w:szCs w:val="24"/>
                </w:rPr>
              </w:ins>
            </m:ctrlPr>
          </m:sSubPr>
          <m:e>
            <m:r>
              <w:ins w:id="20" w:author="Jiannan Lu" w:date="2023-12-09T08:25:00Z">
                <w:rPr>
                  <w:rFonts w:ascii="Cambria Math" w:hAnsi="Cambria Math"/>
                  <w:sz w:val="22"/>
                  <w:szCs w:val="24"/>
                </w:rPr>
                <m:t>w</m:t>
              </w:ins>
            </m:r>
          </m:e>
          <m:sub>
            <m:r>
              <w:ins w:id="21" w:author="Jiannan Lu" w:date="2023-12-09T08:25:00Z">
                <w:rPr>
                  <w:rFonts w:ascii="Cambria Math" w:hAnsi="Cambria Math"/>
                  <w:sz w:val="22"/>
                  <w:szCs w:val="24"/>
                </w:rPr>
                <m:t>m</m:t>
              </w:ins>
            </m:r>
          </m:sub>
        </m:sSub>
        <m:sSub>
          <m:sSubPr>
            <m:ctrlPr>
              <w:ins w:id="22" w:author="Jiannan Lu" w:date="2023-12-09T08:25:00Z">
                <w:rPr>
                  <w:rFonts w:ascii="Cambria Math" w:hAnsi="Cambria Math"/>
                  <w:i/>
                  <w:sz w:val="22"/>
                  <w:szCs w:val="24"/>
                </w:rPr>
              </w:ins>
            </m:ctrlPr>
          </m:sSubPr>
          <m:e>
            <m:r>
              <w:ins w:id="23" w:author="Jiannan Lu" w:date="2023-12-09T08:25:00Z">
                <w:rPr>
                  <w:rFonts w:ascii="Cambria Math" w:hAnsi="Cambria Math"/>
                  <w:sz w:val="22"/>
                  <w:szCs w:val="24"/>
                </w:rPr>
                <m:t>x</m:t>
              </w:ins>
            </m:r>
          </m:e>
          <m:sub>
            <m:r>
              <w:ins w:id="24" w:author="Jiannan Lu" w:date="2023-12-09T08:25:00Z">
                <w:rPr>
                  <w:rFonts w:ascii="Cambria Math" w:hAnsi="Cambria Math"/>
                  <w:sz w:val="22"/>
                  <w:szCs w:val="24"/>
                </w:rPr>
                <m:t>m</m:t>
              </w:ins>
            </m:r>
          </m:sub>
        </m:sSub>
        <m:r>
          <w:ins w:id="25" w:author="Jiannan Lu" w:date="2023-12-09T08:25:00Z">
            <w:rPr>
              <w:rFonts w:ascii="Cambria Math" w:hAnsi="Cambria Math"/>
              <w:sz w:val="22"/>
              <w:szCs w:val="24"/>
            </w:rPr>
            <m:t>+b=</m:t>
          </w:ins>
        </m:r>
        <m:sSup>
          <m:sSupPr>
            <m:ctrlPr>
              <w:ins w:id="26" w:author="Jiannan Lu" w:date="2023-12-09T08:25:00Z">
                <w:rPr>
                  <w:rFonts w:ascii="Cambria Math" w:hAnsi="Cambria Math"/>
                  <w:i/>
                  <w:sz w:val="22"/>
                  <w:szCs w:val="24"/>
                </w:rPr>
              </w:ins>
            </m:ctrlPr>
          </m:sSupPr>
          <m:e>
            <m:r>
              <w:ins w:id="27" w:author="Jiannan Lu" w:date="2023-12-09T08:25:00Z">
                <w:rPr>
                  <w:rFonts w:ascii="Cambria Math" w:hAnsi="Cambria Math"/>
                  <w:sz w:val="22"/>
                  <w:szCs w:val="24"/>
                </w:rPr>
                <m:t>w</m:t>
              </w:ins>
            </m:r>
          </m:e>
          <m:sup>
            <m:r>
              <w:ins w:id="28" w:author="Jiannan Lu" w:date="2023-12-09T08:25:00Z">
                <w:rPr>
                  <w:rFonts w:ascii="Cambria Math" w:hAnsi="Cambria Math"/>
                  <w:sz w:val="22"/>
                  <w:szCs w:val="24"/>
                </w:rPr>
                <m:t>T</m:t>
              </w:ins>
            </m:r>
          </m:sup>
        </m:sSup>
        <m:r>
          <w:ins w:id="29" w:author="Jiannan Lu" w:date="2023-12-09T08:25:00Z">
            <w:rPr>
              <w:rFonts w:ascii="Cambria Math" w:hAnsi="Cambria Math"/>
              <w:sz w:val="22"/>
              <w:szCs w:val="24"/>
            </w:rPr>
            <m:t>x+b</m:t>
          </w:ins>
        </m:r>
      </m:oMath>
      <w:ins w:id="30" w:author="Jiannan Lu" w:date="2023-12-09T08:25:00Z">
        <w:r>
          <w:rPr>
            <w:rFonts w:hint="eastAsia"/>
            <w:sz w:val="22"/>
            <w:szCs w:val="24"/>
          </w:rPr>
          <w:t>.</w:t>
        </w:r>
        <w:r>
          <w:rPr>
            <w:sz w:val="22"/>
            <w:szCs w:val="24"/>
          </w:rPr>
          <w:t xml:space="preserve"> Then it’s fed into the sigmoid func</w:t>
        </w:r>
      </w:ins>
      <w:ins w:id="31" w:author="Jiannan Lu" w:date="2023-12-09T08:26:00Z">
        <w:r>
          <w:rPr>
            <w:sz w:val="22"/>
            <w:szCs w:val="24"/>
          </w:rPr>
          <w:t xml:space="preserve">tion </w:t>
        </w:r>
      </w:ins>
      <m:oMath>
        <m:r>
          <w:ins w:id="32" w:author="Jiannan Lu" w:date="2023-12-09T08:26:00Z">
            <w:rPr>
              <w:rFonts w:ascii="Cambria Math" w:hAnsi="Cambria Math"/>
              <w:sz w:val="22"/>
              <w:szCs w:val="24"/>
            </w:rPr>
            <m:t>σ</m:t>
          </w:ins>
        </m:r>
        <m:d>
          <m:dPr>
            <m:ctrlPr>
              <w:ins w:id="33" w:author="Jiannan Lu" w:date="2023-12-09T08:26:00Z">
                <w:rPr>
                  <w:rFonts w:ascii="Cambria Math" w:hAnsi="Cambria Math"/>
                  <w:i/>
                  <w:sz w:val="22"/>
                  <w:szCs w:val="24"/>
                </w:rPr>
              </w:ins>
            </m:ctrlPr>
          </m:dPr>
          <m:e>
            <m:r>
              <w:ins w:id="34" w:author="Jiannan Lu" w:date="2023-12-09T08:26:00Z">
                <w:rPr>
                  <w:rFonts w:ascii="Cambria Math" w:hAnsi="Cambria Math"/>
                  <w:sz w:val="22"/>
                  <w:szCs w:val="24"/>
                </w:rPr>
                <m:t>z</m:t>
              </w:ins>
            </m:r>
          </m:e>
        </m:d>
        <m:r>
          <w:ins w:id="35" w:author="Jiannan Lu" w:date="2023-12-09T08:26:00Z">
            <w:rPr>
              <w:rFonts w:ascii="Cambria Math" w:hAnsi="Cambria Math"/>
              <w:sz w:val="22"/>
              <w:szCs w:val="24"/>
            </w:rPr>
            <m:t>=</m:t>
          </w:ins>
        </m:r>
        <m:f>
          <m:fPr>
            <m:ctrlPr>
              <w:ins w:id="36" w:author="Jiannan Lu" w:date="2023-12-09T08:26:00Z">
                <w:rPr>
                  <w:rFonts w:ascii="Cambria Math" w:hAnsi="Cambria Math"/>
                  <w:i/>
                  <w:sz w:val="22"/>
                  <w:szCs w:val="24"/>
                </w:rPr>
              </w:ins>
            </m:ctrlPr>
          </m:fPr>
          <m:num>
            <m:r>
              <w:ins w:id="37" w:author="Jiannan Lu" w:date="2023-12-09T08:27:00Z">
                <w:rPr>
                  <w:rFonts w:ascii="Cambria Math" w:hAnsi="Cambria Math"/>
                  <w:sz w:val="22"/>
                  <w:szCs w:val="24"/>
                </w:rPr>
                <m:t>1</m:t>
              </w:ins>
            </m:r>
          </m:num>
          <m:den>
            <m:r>
              <w:ins w:id="38" w:author="Jiannan Lu" w:date="2023-12-09T08:27:00Z">
                <w:rPr>
                  <w:rFonts w:ascii="Cambria Math" w:hAnsi="Cambria Math"/>
                  <w:sz w:val="22"/>
                  <w:szCs w:val="24"/>
                </w:rPr>
                <m:t>1+</m:t>
              </w:ins>
            </m:r>
            <m:sSup>
              <m:sSupPr>
                <m:ctrlPr>
                  <w:ins w:id="39" w:author="Jiannan Lu" w:date="2023-12-09T08:27:00Z">
                    <w:rPr>
                      <w:rFonts w:ascii="Cambria Math" w:hAnsi="Cambria Math"/>
                      <w:i/>
                      <w:sz w:val="22"/>
                      <w:szCs w:val="24"/>
                    </w:rPr>
                  </w:ins>
                </m:ctrlPr>
              </m:sSupPr>
              <m:e>
                <m:r>
                  <w:ins w:id="40" w:author="Jiannan Lu" w:date="2023-12-09T08:27:00Z">
                    <w:rPr>
                      <w:rFonts w:ascii="Cambria Math" w:hAnsi="Cambria Math"/>
                      <w:sz w:val="22"/>
                      <w:szCs w:val="24"/>
                    </w:rPr>
                    <m:t>e</m:t>
                  </w:ins>
                </m:r>
              </m:e>
              <m:sup>
                <m:r>
                  <w:ins w:id="41" w:author="Jiannan Lu" w:date="2023-12-09T08:27:00Z">
                    <w:rPr>
                      <w:rFonts w:ascii="Cambria Math" w:hAnsi="Cambria Math"/>
                      <w:sz w:val="22"/>
                      <w:szCs w:val="24"/>
                    </w:rPr>
                    <m:t>-z</m:t>
                  </w:ins>
                </m:r>
              </m:sup>
            </m:sSup>
          </m:den>
        </m:f>
        <m:r>
          <w:ins w:id="42" w:author="Jiannan Lu" w:date="2023-12-09T08:26:00Z">
            <w:rPr>
              <w:rFonts w:ascii="Cambria Math" w:hAnsi="Cambria Math"/>
              <w:sz w:val="22"/>
              <w:szCs w:val="24"/>
            </w:rPr>
            <m:t xml:space="preserve"> </m:t>
          </w:ins>
        </m:r>
      </m:oMath>
      <w:ins w:id="43" w:author="Jiannan Lu" w:date="2023-12-09T08:27:00Z">
        <w:r>
          <w:rPr>
            <w:sz w:val="22"/>
            <w:szCs w:val="24"/>
          </w:rPr>
          <w:t xml:space="preserve">. </w:t>
        </w:r>
      </w:ins>
      <w:ins w:id="44" w:author="Jiannan Lu" w:date="2023-12-09T08:28:00Z">
        <w:r>
          <w:rPr>
            <w:sz w:val="22"/>
            <w:szCs w:val="24"/>
          </w:rPr>
          <w:t xml:space="preserve">We tested from alpha </w:t>
        </w:r>
      </w:ins>
      <w:ins w:id="45" w:author="Jiannan Lu" w:date="2023-12-09T08:29:00Z">
        <w:r>
          <w:rPr>
            <w:sz w:val="22"/>
            <w:szCs w:val="24"/>
          </w:rPr>
          <w:t xml:space="preserve">0.1 with it divided by 5 for next loops until it reaches 0.0001, and based on different alpha numbers, we train the model with </w:t>
        </w:r>
      </w:ins>
      <w:proofErr w:type="spellStart"/>
      <w:ins w:id="46" w:author="Jiannan Lu" w:date="2023-12-09T08:32:00Z">
        <w:r>
          <w:rPr>
            <w:sz w:val="22"/>
            <w:szCs w:val="24"/>
          </w:rPr>
          <w:t>SGDClassifier</w:t>
        </w:r>
        <w:proofErr w:type="spellEnd"/>
        <w:r>
          <w:rPr>
            <w:sz w:val="22"/>
            <w:szCs w:val="24"/>
          </w:rPr>
          <w:t xml:space="preserve"> with </w:t>
        </w:r>
      </w:ins>
      <w:ins w:id="47" w:author="Jiannan Lu" w:date="2023-12-09T08:30:00Z">
        <w:r>
          <w:rPr>
            <w:sz w:val="22"/>
            <w:szCs w:val="24"/>
          </w:rPr>
          <w:t xml:space="preserve">penalties set as [l1, l2, </w:t>
        </w:r>
        <w:proofErr w:type="spellStart"/>
        <w:r>
          <w:rPr>
            <w:sz w:val="22"/>
            <w:szCs w:val="24"/>
          </w:rPr>
          <w:t>elasticnet</w:t>
        </w:r>
        <w:proofErr w:type="spellEnd"/>
        <w:r>
          <w:rPr>
            <w:sz w:val="22"/>
            <w:szCs w:val="24"/>
          </w:rPr>
          <w:t xml:space="preserve">, </w:t>
        </w:r>
        <w:r>
          <w:rPr>
            <w:sz w:val="22"/>
            <w:szCs w:val="24"/>
          </w:rPr>
          <w:lastRenderedPageBreak/>
          <w:t xml:space="preserve">none], </w:t>
        </w:r>
      </w:ins>
      <w:ins w:id="48" w:author="Jiannan Lu" w:date="2023-12-09T08:31:00Z">
        <w:r>
          <w:rPr>
            <w:sz w:val="22"/>
            <w:szCs w:val="24"/>
          </w:rPr>
          <w:t xml:space="preserve">we can </w:t>
        </w:r>
      </w:ins>
      <w:ins w:id="49" w:author="Jiannan Lu" w:date="2023-12-09T08:32:00Z">
        <w:r>
          <w:rPr>
            <w:sz w:val="22"/>
            <w:szCs w:val="24"/>
          </w:rPr>
          <w:t xml:space="preserve">tell from the image that </w:t>
        </w:r>
      </w:ins>
      <w:ins w:id="50" w:author="Jiannan Lu" w:date="2023-12-09T08:33:00Z">
        <w:r>
          <w:rPr>
            <w:sz w:val="22"/>
            <w:szCs w:val="24"/>
          </w:rPr>
          <w:t xml:space="preserve">accuracy is maximized under l1 regularization. </w:t>
        </w:r>
      </w:ins>
      <w:ins w:id="51" w:author="Jiannan Lu" w:date="2023-12-09T08:34:00Z">
        <w:r w:rsidR="00616764">
          <w:rPr>
            <w:sz w:val="22"/>
            <w:szCs w:val="24"/>
          </w:rPr>
          <w:t xml:space="preserve">The results </w:t>
        </w:r>
      </w:ins>
      <w:ins w:id="52" w:author="Jiannan Lu" w:date="2023-12-09T08:41:00Z">
        <w:r w:rsidR="00616764">
          <w:rPr>
            <w:sz w:val="22"/>
            <w:szCs w:val="24"/>
          </w:rPr>
          <w:t>are</w:t>
        </w:r>
      </w:ins>
      <w:ins w:id="53" w:author="Jiannan Lu" w:date="2023-12-09T08:34:00Z">
        <w:r w:rsidR="00616764">
          <w:rPr>
            <w:sz w:val="22"/>
            <w:szCs w:val="24"/>
          </w:rPr>
          <w:t xml:space="preserve"> reported below.</w:t>
        </w:r>
      </w:ins>
    </w:p>
    <w:p w14:paraId="430DA9A9" w14:textId="77777777" w:rsidR="00616764" w:rsidRPr="00616764" w:rsidRDefault="00616764" w:rsidP="00616764">
      <w:pPr>
        <w:rPr>
          <w:ins w:id="54" w:author="Jiannan Lu" w:date="2023-12-09T08:34:00Z"/>
          <w:sz w:val="22"/>
          <w:szCs w:val="24"/>
          <w:u w:val="single"/>
          <w:rPrChange w:id="55" w:author="Jiannan Lu" w:date="2023-12-09T08:35:00Z">
            <w:rPr>
              <w:ins w:id="56" w:author="Jiannan Lu" w:date="2023-12-09T08:34:00Z"/>
              <w:sz w:val="22"/>
              <w:szCs w:val="24"/>
            </w:rPr>
          </w:rPrChange>
        </w:rPr>
      </w:pPr>
      <w:ins w:id="57" w:author="Jiannan Lu" w:date="2023-12-09T08:34:00Z">
        <w:r w:rsidRPr="00616764">
          <w:rPr>
            <w:sz w:val="22"/>
            <w:szCs w:val="24"/>
            <w:u w:val="single"/>
            <w:rPrChange w:id="58" w:author="Jiannan Lu" w:date="2023-12-09T08:35:00Z">
              <w:rPr>
                <w:sz w:val="22"/>
                <w:szCs w:val="24"/>
              </w:rPr>
            </w:rPrChange>
          </w:rPr>
          <w:t>Logistic Regression Report:</w:t>
        </w:r>
      </w:ins>
    </w:p>
    <w:p w14:paraId="7E0BE151" w14:textId="7E328D5C" w:rsidR="009D77F0" w:rsidRDefault="00616764" w:rsidP="00616764">
      <w:pPr>
        <w:rPr>
          <w:ins w:id="59" w:author="Jiannan Lu" w:date="2023-12-09T08:35:00Z"/>
          <w:sz w:val="22"/>
          <w:szCs w:val="24"/>
          <w:u w:val="single"/>
        </w:rPr>
      </w:pPr>
      <w:ins w:id="60" w:author="Jiannan Lu" w:date="2023-12-09T08:34:00Z">
        <w:r w:rsidRPr="00616764">
          <w:rPr>
            <w:sz w:val="22"/>
            <w:szCs w:val="24"/>
            <w:u w:val="single"/>
            <w:rPrChange w:id="61" w:author="Jiannan Lu" w:date="2023-12-09T08:35:00Z">
              <w:rPr>
                <w:sz w:val="22"/>
                <w:szCs w:val="24"/>
              </w:rPr>
            </w:rPrChange>
          </w:rPr>
          <w:t>Best Penalty: l1 Best Alpha: 0.00016 Best Accu: 0.9184680298604351 Test Accu: 0.8882978723404256</w:t>
        </w:r>
      </w:ins>
    </w:p>
    <w:p w14:paraId="0E66EDB9" w14:textId="77777777" w:rsidR="00616764" w:rsidRDefault="00616764" w:rsidP="00616764">
      <w:pPr>
        <w:rPr>
          <w:ins w:id="62" w:author="Jiannan Lu" w:date="2023-12-09T08:35:00Z"/>
          <w:sz w:val="22"/>
          <w:szCs w:val="24"/>
          <w:u w:val="single"/>
        </w:rPr>
      </w:pPr>
    </w:p>
    <w:p w14:paraId="72E26274" w14:textId="48845CE6" w:rsidR="00616764" w:rsidRDefault="00616764" w:rsidP="00616764">
      <w:pPr>
        <w:rPr>
          <w:ins w:id="63" w:author="Jiannan Lu" w:date="2023-12-09T08:35:00Z"/>
          <w:b/>
          <w:bCs/>
          <w:sz w:val="22"/>
          <w:szCs w:val="24"/>
        </w:rPr>
      </w:pPr>
      <w:ins w:id="64" w:author="Jiannan Lu" w:date="2023-12-09T08:35:00Z">
        <w:r w:rsidRPr="00616764">
          <w:rPr>
            <w:b/>
            <w:bCs/>
            <w:sz w:val="22"/>
            <w:szCs w:val="24"/>
            <w:rPrChange w:id="65" w:author="Jiannan Lu" w:date="2023-12-09T08:35:00Z">
              <w:rPr>
                <w:sz w:val="22"/>
                <w:szCs w:val="24"/>
              </w:rPr>
            </w:rPrChange>
          </w:rPr>
          <w:t>SVM</w:t>
        </w:r>
      </w:ins>
    </w:p>
    <w:p w14:paraId="5422EF8D" w14:textId="64216A20" w:rsidR="00616764" w:rsidRDefault="00616764" w:rsidP="00616764">
      <w:pPr>
        <w:rPr>
          <w:ins w:id="66" w:author="Jiannan Lu" w:date="2023-12-09T08:52:00Z"/>
          <w:sz w:val="22"/>
          <w:szCs w:val="24"/>
        </w:rPr>
      </w:pPr>
      <w:ins w:id="67" w:author="Jiannan Lu" w:date="2023-12-09T08:35:00Z">
        <w:r>
          <w:rPr>
            <w:rFonts w:hint="eastAsia"/>
            <w:sz w:val="22"/>
            <w:szCs w:val="24"/>
          </w:rPr>
          <w:t>S</w:t>
        </w:r>
        <w:r>
          <w:rPr>
            <w:sz w:val="22"/>
            <w:szCs w:val="24"/>
          </w:rPr>
          <w:t>VM maps fe</w:t>
        </w:r>
      </w:ins>
      <w:ins w:id="68" w:author="Jiannan Lu" w:date="2023-12-09T08:36:00Z">
        <w:r>
          <w:rPr>
            <w:sz w:val="22"/>
            <w:szCs w:val="24"/>
          </w:rPr>
          <w:t xml:space="preserve">ature vector to some points in the space, aiming at figuring out a line that separates types of points. </w:t>
        </w:r>
      </w:ins>
      <w:ins w:id="69" w:author="Jiannan Lu" w:date="2023-12-09T08:37:00Z">
        <w:r>
          <w:rPr>
            <w:sz w:val="22"/>
            <w:szCs w:val="24"/>
          </w:rPr>
          <w:t>To carry out the train under SVM, we made</w:t>
        </w:r>
      </w:ins>
      <w:ins w:id="70" w:author="Jiannan Lu" w:date="2023-12-09T08:38:00Z">
        <w:r>
          <w:rPr>
            <w:sz w:val="22"/>
            <w:szCs w:val="24"/>
          </w:rPr>
          <w:t xml:space="preserve"> tuning hyperparameters as set of </w:t>
        </w:r>
        <w:r w:rsidRPr="00616764">
          <w:rPr>
            <w:sz w:val="22"/>
            <w:szCs w:val="24"/>
          </w:rPr>
          <w:t>[0.05, 0.1, 0.5, 1, 5, 10, 50, 100, 500]</w:t>
        </w:r>
      </w:ins>
      <w:ins w:id="71" w:author="Jiannan Lu" w:date="2023-12-09T08:40:00Z">
        <w:r>
          <w:rPr>
            <w:sz w:val="22"/>
            <w:szCs w:val="24"/>
          </w:rPr>
          <w:t>, the higher the hyperparameter is, the lower intensity of the regularization.</w:t>
        </w:r>
      </w:ins>
      <w:ins w:id="72" w:author="Jiannan Lu" w:date="2023-12-09T08:41:00Z">
        <w:r>
          <w:rPr>
            <w:sz w:val="22"/>
            <w:szCs w:val="24"/>
          </w:rPr>
          <w:t xml:space="preserve"> We construct the SVM models under these hyperparameters and obtain </w:t>
        </w:r>
      </w:ins>
      <w:ins w:id="73" w:author="Jiannan Lu" w:date="2023-12-09T08:42:00Z">
        <w:r>
          <w:rPr>
            <w:sz w:val="22"/>
            <w:szCs w:val="24"/>
          </w:rPr>
          <w:t xml:space="preserve">numerical results with graphical </w:t>
        </w:r>
        <w:r>
          <w:rPr>
            <w:sz w:val="22"/>
            <w:szCs w:val="24"/>
          </w:rPr>
          <w:t>accuracy &amp; loss &amp; mean squared loss</w:t>
        </w:r>
        <w:r>
          <w:rPr>
            <w:sz w:val="22"/>
            <w:szCs w:val="24"/>
          </w:rPr>
          <w:t>.</w:t>
        </w:r>
      </w:ins>
      <w:ins w:id="74" w:author="Jiannan Lu" w:date="2023-12-09T08:59:00Z">
        <w:r w:rsidR="004D52FD">
          <w:rPr>
            <w:sz w:val="22"/>
            <w:szCs w:val="24"/>
          </w:rPr>
          <w:t xml:space="preserve"> (hyperparameters are token log values in graphing)</w:t>
        </w:r>
      </w:ins>
    </w:p>
    <w:p w14:paraId="179CEFFB" w14:textId="77777777" w:rsidR="00843F68" w:rsidRPr="00843F68" w:rsidRDefault="00843F68" w:rsidP="00843F68">
      <w:pPr>
        <w:rPr>
          <w:ins w:id="75" w:author="Jiannan Lu" w:date="2023-12-09T08:52:00Z"/>
          <w:sz w:val="22"/>
          <w:szCs w:val="24"/>
          <w:u w:val="single"/>
          <w:rPrChange w:id="76" w:author="Jiannan Lu" w:date="2023-12-09T08:52:00Z">
            <w:rPr>
              <w:ins w:id="77" w:author="Jiannan Lu" w:date="2023-12-09T08:52:00Z"/>
              <w:sz w:val="22"/>
              <w:szCs w:val="24"/>
            </w:rPr>
          </w:rPrChange>
        </w:rPr>
      </w:pPr>
      <w:ins w:id="78" w:author="Jiannan Lu" w:date="2023-12-09T08:52:00Z">
        <w:r w:rsidRPr="00843F68">
          <w:rPr>
            <w:sz w:val="22"/>
            <w:szCs w:val="24"/>
            <w:u w:val="single"/>
            <w:rPrChange w:id="79" w:author="Jiannan Lu" w:date="2023-12-09T08:52:00Z">
              <w:rPr>
                <w:sz w:val="22"/>
                <w:szCs w:val="24"/>
              </w:rPr>
            </w:rPrChange>
          </w:rPr>
          <w:t>CVM Report:</w:t>
        </w:r>
      </w:ins>
    </w:p>
    <w:p w14:paraId="7D1BC95F" w14:textId="7AAF1CEA" w:rsidR="00843F68" w:rsidRPr="00843F68" w:rsidRDefault="00843F68" w:rsidP="00843F68">
      <w:pPr>
        <w:rPr>
          <w:ins w:id="80" w:author="Jiannan Lu" w:date="2023-12-09T08:42:00Z"/>
          <w:sz w:val="22"/>
          <w:szCs w:val="24"/>
          <w:u w:val="single"/>
          <w:rPrChange w:id="81" w:author="Jiannan Lu" w:date="2023-12-09T08:52:00Z">
            <w:rPr>
              <w:ins w:id="82" w:author="Jiannan Lu" w:date="2023-12-09T08:42:00Z"/>
              <w:sz w:val="22"/>
              <w:szCs w:val="24"/>
            </w:rPr>
          </w:rPrChange>
        </w:rPr>
      </w:pPr>
      <w:ins w:id="83" w:author="Jiannan Lu" w:date="2023-12-09T08:52:00Z">
        <w:r w:rsidRPr="00843F68">
          <w:rPr>
            <w:sz w:val="22"/>
            <w:szCs w:val="24"/>
            <w:u w:val="single"/>
            <w:rPrChange w:id="84" w:author="Jiannan Lu" w:date="2023-12-09T08:52:00Z">
              <w:rPr>
                <w:sz w:val="22"/>
                <w:szCs w:val="24"/>
              </w:rPr>
            </w:rPrChange>
          </w:rPr>
          <w:t xml:space="preserve">Best </w:t>
        </w:r>
        <w:proofErr w:type="spellStart"/>
        <w:r w:rsidRPr="00843F68">
          <w:rPr>
            <w:sz w:val="22"/>
            <w:szCs w:val="24"/>
            <w:u w:val="single"/>
            <w:rPrChange w:id="85" w:author="Jiannan Lu" w:date="2023-12-09T08:52:00Z">
              <w:rPr>
                <w:sz w:val="22"/>
                <w:szCs w:val="24"/>
              </w:rPr>
            </w:rPrChange>
          </w:rPr>
          <w:t>Hyperparam</w:t>
        </w:r>
        <w:proofErr w:type="spellEnd"/>
        <w:r w:rsidRPr="00843F68">
          <w:rPr>
            <w:sz w:val="22"/>
            <w:szCs w:val="24"/>
            <w:u w:val="single"/>
            <w:rPrChange w:id="86" w:author="Jiannan Lu" w:date="2023-12-09T08:52:00Z">
              <w:rPr>
                <w:sz w:val="22"/>
                <w:szCs w:val="24"/>
              </w:rPr>
            </w:rPrChange>
          </w:rPr>
          <w:t>: 50 Best Accu: 0.9209183673469389 Test Accu: 0.9308510638297872</w:t>
        </w:r>
      </w:ins>
    </w:p>
    <w:p w14:paraId="226A5C5D" w14:textId="2DCC4147" w:rsidR="00616764" w:rsidRDefault="00616764" w:rsidP="00616764">
      <w:pPr>
        <w:rPr>
          <w:ins w:id="87" w:author="Jiannan Lu" w:date="2023-12-09T08:43:00Z"/>
          <w:noProof/>
        </w:rPr>
      </w:pPr>
      <w:ins w:id="88" w:author="Jiannan Lu" w:date="2023-12-09T08:43:00Z">
        <w:r>
          <w:rPr>
            <w:noProof/>
          </w:rPr>
          <w:drawing>
            <wp:inline distT="0" distB="0" distL="0" distR="0" wp14:anchorId="206E1CC1" wp14:editId="4FFAAE3C">
              <wp:extent cx="2549207" cy="1905000"/>
              <wp:effectExtent l="0" t="0" r="3810" b="0"/>
              <wp:docPr id="114722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22934" name=""/>
                      <pic:cNvPicPr/>
                    </pic:nvPicPr>
                    <pic:blipFill>
                      <a:blip r:embed="rId6"/>
                      <a:stretch>
                        <a:fillRect/>
                      </a:stretch>
                    </pic:blipFill>
                    <pic:spPr>
                      <a:xfrm>
                        <a:off x="0" y="0"/>
                        <a:ext cx="2555174" cy="1909459"/>
                      </a:xfrm>
                      <a:prstGeom prst="rect">
                        <a:avLst/>
                      </a:prstGeom>
                    </pic:spPr>
                  </pic:pic>
                </a:graphicData>
              </a:graphic>
            </wp:inline>
          </w:drawing>
        </w:r>
        <w:r w:rsidRPr="00616764">
          <w:rPr>
            <w:noProof/>
          </w:rPr>
          <w:t xml:space="preserve"> </w:t>
        </w:r>
        <w:r>
          <w:rPr>
            <w:noProof/>
          </w:rPr>
          <w:drawing>
            <wp:inline distT="0" distB="0" distL="0" distR="0" wp14:anchorId="37F63AEE" wp14:editId="6AE3ED34">
              <wp:extent cx="2533650" cy="1893374"/>
              <wp:effectExtent l="0" t="0" r="0" b="0"/>
              <wp:docPr id="1420405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05516" name=""/>
                      <pic:cNvPicPr/>
                    </pic:nvPicPr>
                    <pic:blipFill>
                      <a:blip r:embed="rId7"/>
                      <a:stretch>
                        <a:fillRect/>
                      </a:stretch>
                    </pic:blipFill>
                    <pic:spPr>
                      <a:xfrm>
                        <a:off x="0" y="0"/>
                        <a:ext cx="2542954" cy="1900327"/>
                      </a:xfrm>
                      <a:prstGeom prst="rect">
                        <a:avLst/>
                      </a:prstGeom>
                    </pic:spPr>
                  </pic:pic>
                </a:graphicData>
              </a:graphic>
            </wp:inline>
          </w:drawing>
        </w:r>
      </w:ins>
    </w:p>
    <w:p w14:paraId="15FAC22C" w14:textId="1D10F0AF" w:rsidR="00843F68" w:rsidRDefault="00843F68" w:rsidP="00616764">
      <w:pPr>
        <w:rPr>
          <w:ins w:id="89" w:author="Jiannan Lu" w:date="2023-12-09T08:44:00Z"/>
          <w:sz w:val="22"/>
          <w:szCs w:val="24"/>
        </w:rPr>
      </w:pPr>
      <w:ins w:id="90" w:author="Jiannan Lu" w:date="2023-12-09T08:43:00Z">
        <w:r>
          <w:rPr>
            <w:noProof/>
          </w:rPr>
          <w:drawing>
            <wp:inline distT="0" distB="0" distL="0" distR="0" wp14:anchorId="2DEE1ACE" wp14:editId="2A454CB7">
              <wp:extent cx="2548890" cy="1908754"/>
              <wp:effectExtent l="0" t="0" r="3810" b="0"/>
              <wp:docPr id="919299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299309" name=""/>
                      <pic:cNvPicPr/>
                    </pic:nvPicPr>
                    <pic:blipFill>
                      <a:blip r:embed="rId8"/>
                      <a:stretch>
                        <a:fillRect/>
                      </a:stretch>
                    </pic:blipFill>
                    <pic:spPr>
                      <a:xfrm>
                        <a:off x="0" y="0"/>
                        <a:ext cx="2559563" cy="1916746"/>
                      </a:xfrm>
                      <a:prstGeom prst="rect">
                        <a:avLst/>
                      </a:prstGeom>
                    </pic:spPr>
                  </pic:pic>
                </a:graphicData>
              </a:graphic>
            </wp:inline>
          </w:drawing>
        </w:r>
      </w:ins>
    </w:p>
    <w:p w14:paraId="11277BC0" w14:textId="77777777" w:rsidR="00843F68" w:rsidRDefault="00843F68" w:rsidP="00616764">
      <w:pPr>
        <w:rPr>
          <w:ins w:id="91" w:author="Jiannan Lu" w:date="2023-12-09T08:44:00Z"/>
          <w:sz w:val="22"/>
          <w:szCs w:val="24"/>
        </w:rPr>
      </w:pPr>
    </w:p>
    <w:p w14:paraId="3222C7FB" w14:textId="6913336C" w:rsidR="00843F68" w:rsidRPr="00843F68" w:rsidRDefault="00843F68" w:rsidP="00616764">
      <w:pPr>
        <w:rPr>
          <w:ins w:id="92" w:author="Jiannan Lu" w:date="2023-12-09T08:44:00Z"/>
          <w:b/>
          <w:bCs/>
          <w:sz w:val="22"/>
          <w:szCs w:val="24"/>
          <w:rPrChange w:id="93" w:author="Jiannan Lu" w:date="2023-12-09T08:44:00Z">
            <w:rPr>
              <w:ins w:id="94" w:author="Jiannan Lu" w:date="2023-12-09T08:44:00Z"/>
              <w:sz w:val="22"/>
              <w:szCs w:val="24"/>
            </w:rPr>
          </w:rPrChange>
        </w:rPr>
      </w:pPr>
      <w:ins w:id="95" w:author="Jiannan Lu" w:date="2023-12-09T08:44:00Z">
        <w:r w:rsidRPr="00843F68">
          <w:rPr>
            <w:b/>
            <w:bCs/>
            <w:sz w:val="22"/>
            <w:szCs w:val="24"/>
            <w:rPrChange w:id="96" w:author="Jiannan Lu" w:date="2023-12-09T08:44:00Z">
              <w:rPr>
                <w:sz w:val="22"/>
                <w:szCs w:val="24"/>
              </w:rPr>
            </w:rPrChange>
          </w:rPr>
          <w:t>KNN neighbors</w:t>
        </w:r>
      </w:ins>
    </w:p>
    <w:p w14:paraId="07875E1E" w14:textId="5A75E166" w:rsidR="00843F68" w:rsidRDefault="00843F68" w:rsidP="00616764">
      <w:pPr>
        <w:rPr>
          <w:ins w:id="97" w:author="Jiannan Lu" w:date="2023-12-09T08:52:00Z"/>
          <w:sz w:val="22"/>
          <w:szCs w:val="24"/>
        </w:rPr>
      </w:pPr>
      <w:ins w:id="98" w:author="Jiannan Lu" w:date="2023-12-09T08:45:00Z">
        <w:r>
          <w:rPr>
            <w:rFonts w:hint="eastAsia"/>
            <w:sz w:val="22"/>
            <w:szCs w:val="24"/>
          </w:rPr>
          <w:t>T</w:t>
        </w:r>
        <w:r>
          <w:rPr>
            <w:sz w:val="22"/>
            <w:szCs w:val="24"/>
          </w:rPr>
          <w:t>he KNN nearest neighbor classification algorithm takes all known samples as a refere</w:t>
        </w:r>
      </w:ins>
      <w:ins w:id="99" w:author="Jiannan Lu" w:date="2023-12-09T08:46:00Z">
        <w:r>
          <w:rPr>
            <w:sz w:val="22"/>
            <w:szCs w:val="24"/>
          </w:rPr>
          <w:t>nce, and classify the output value by calculating the distance between the known samples and the input value</w:t>
        </w:r>
      </w:ins>
      <w:ins w:id="100" w:author="Jiannan Lu" w:date="2023-12-09T08:47:00Z">
        <w:r>
          <w:rPr>
            <w:sz w:val="22"/>
            <w:szCs w:val="24"/>
          </w:rPr>
          <w:t>, and take all known samples within a certain distance into consideration, then input is class</w:t>
        </w:r>
      </w:ins>
      <w:ins w:id="101" w:author="Jiannan Lu" w:date="2023-12-09T08:48:00Z">
        <w:r>
          <w:rPr>
            <w:sz w:val="22"/>
            <w:szCs w:val="24"/>
          </w:rPr>
          <w:t xml:space="preserve">ified. </w:t>
        </w:r>
        <w:r>
          <w:rPr>
            <w:sz w:val="22"/>
            <w:szCs w:val="24"/>
          </w:rPr>
          <w:t xml:space="preserve">we made tuning hyperparameters </w:t>
        </w:r>
        <w:r>
          <w:rPr>
            <w:sz w:val="22"/>
            <w:szCs w:val="24"/>
          </w:rPr>
          <w:t xml:space="preserve">neighbors </w:t>
        </w:r>
        <w:r>
          <w:rPr>
            <w:sz w:val="22"/>
            <w:szCs w:val="24"/>
          </w:rPr>
          <w:t>as</w:t>
        </w:r>
        <w:r>
          <w:rPr>
            <w:sz w:val="22"/>
            <w:szCs w:val="24"/>
          </w:rPr>
          <w:t xml:space="preserve"> </w:t>
        </w:r>
        <w:r w:rsidRPr="00843F68">
          <w:rPr>
            <w:sz w:val="22"/>
            <w:szCs w:val="24"/>
          </w:rPr>
          <w:t>[1, 3, 5, 7, 9, 11, 13, 15, 17, 19, 21, 23, 25]</w:t>
        </w:r>
        <w:r>
          <w:rPr>
            <w:sz w:val="22"/>
            <w:szCs w:val="24"/>
          </w:rPr>
          <w:t xml:space="preserve"> (take odd numbers is for avoiding ties</w:t>
        </w:r>
      </w:ins>
      <w:ins w:id="102" w:author="Jiannan Lu" w:date="2023-12-09T08:49:00Z">
        <w:r>
          <w:rPr>
            <w:sz w:val="22"/>
            <w:szCs w:val="24"/>
          </w:rPr>
          <w:t xml:space="preserve">). </w:t>
        </w:r>
        <w:r>
          <w:rPr>
            <w:sz w:val="22"/>
            <w:szCs w:val="24"/>
          </w:rPr>
          <w:t xml:space="preserve">We construct the </w:t>
        </w:r>
        <w:r>
          <w:rPr>
            <w:sz w:val="22"/>
            <w:szCs w:val="24"/>
          </w:rPr>
          <w:t xml:space="preserve">KNN </w:t>
        </w:r>
        <w:proofErr w:type="gramStart"/>
        <w:r>
          <w:rPr>
            <w:sz w:val="22"/>
            <w:szCs w:val="24"/>
          </w:rPr>
          <w:t>neighbors</w:t>
        </w:r>
        <w:proofErr w:type="gramEnd"/>
        <w:r>
          <w:rPr>
            <w:sz w:val="22"/>
            <w:szCs w:val="24"/>
          </w:rPr>
          <w:t xml:space="preserve"> models under these hyperparameters and obtain numerical results with graphical accuracy &amp; loss &amp; mean squared loss.</w:t>
        </w:r>
      </w:ins>
      <w:ins w:id="103" w:author="Jiannan Lu" w:date="2023-12-09T09:00:00Z">
        <w:r w:rsidR="004D52FD">
          <w:rPr>
            <w:sz w:val="22"/>
            <w:szCs w:val="24"/>
          </w:rPr>
          <w:t xml:space="preserve"> </w:t>
        </w:r>
        <w:r w:rsidR="004D52FD">
          <w:rPr>
            <w:sz w:val="22"/>
            <w:szCs w:val="24"/>
          </w:rPr>
          <w:t xml:space="preserve">(hyperparameters are token log values </w:t>
        </w:r>
        <w:r w:rsidR="004D52FD">
          <w:rPr>
            <w:sz w:val="22"/>
            <w:szCs w:val="24"/>
          </w:rPr>
          <w:lastRenderedPageBreak/>
          <w:t>in graphing)</w:t>
        </w:r>
      </w:ins>
    </w:p>
    <w:p w14:paraId="31F41FB6" w14:textId="77777777" w:rsidR="00843F68" w:rsidRPr="00843F68" w:rsidRDefault="00843F68" w:rsidP="00843F68">
      <w:pPr>
        <w:rPr>
          <w:ins w:id="104" w:author="Jiannan Lu" w:date="2023-12-09T08:52:00Z"/>
          <w:sz w:val="22"/>
          <w:szCs w:val="24"/>
          <w:u w:val="single"/>
          <w:rPrChange w:id="105" w:author="Jiannan Lu" w:date="2023-12-09T08:52:00Z">
            <w:rPr>
              <w:ins w:id="106" w:author="Jiannan Lu" w:date="2023-12-09T08:52:00Z"/>
              <w:sz w:val="22"/>
              <w:szCs w:val="24"/>
            </w:rPr>
          </w:rPrChange>
        </w:rPr>
      </w:pPr>
      <w:ins w:id="107" w:author="Jiannan Lu" w:date="2023-12-09T08:52:00Z">
        <w:r w:rsidRPr="00843F68">
          <w:rPr>
            <w:sz w:val="22"/>
            <w:szCs w:val="24"/>
            <w:u w:val="single"/>
            <w:rPrChange w:id="108" w:author="Jiannan Lu" w:date="2023-12-09T08:52:00Z">
              <w:rPr>
                <w:sz w:val="22"/>
                <w:szCs w:val="24"/>
              </w:rPr>
            </w:rPrChange>
          </w:rPr>
          <w:t>KNN Report:</w:t>
        </w:r>
      </w:ins>
    </w:p>
    <w:p w14:paraId="7B88205F" w14:textId="7D71479B" w:rsidR="00843F68" w:rsidRPr="00843F68" w:rsidRDefault="00843F68" w:rsidP="00843F68">
      <w:pPr>
        <w:rPr>
          <w:ins w:id="109" w:author="Jiannan Lu" w:date="2023-12-09T08:49:00Z"/>
          <w:sz w:val="22"/>
          <w:szCs w:val="24"/>
          <w:u w:val="single"/>
          <w:rPrChange w:id="110" w:author="Jiannan Lu" w:date="2023-12-09T08:52:00Z">
            <w:rPr>
              <w:ins w:id="111" w:author="Jiannan Lu" w:date="2023-12-09T08:49:00Z"/>
              <w:sz w:val="22"/>
              <w:szCs w:val="24"/>
            </w:rPr>
          </w:rPrChange>
        </w:rPr>
      </w:pPr>
      <w:ins w:id="112" w:author="Jiannan Lu" w:date="2023-12-09T08:52:00Z">
        <w:r w:rsidRPr="00843F68">
          <w:rPr>
            <w:sz w:val="22"/>
            <w:szCs w:val="24"/>
            <w:u w:val="single"/>
            <w:rPrChange w:id="113" w:author="Jiannan Lu" w:date="2023-12-09T08:52:00Z">
              <w:rPr>
                <w:sz w:val="22"/>
                <w:szCs w:val="24"/>
              </w:rPr>
            </w:rPrChange>
          </w:rPr>
          <w:t>Best Neighbor: 21 Best Accu: 0.8928571428571429 Test Accu: 0.8882978723404256</w:t>
        </w:r>
      </w:ins>
    </w:p>
    <w:p w14:paraId="5559A243" w14:textId="11C706FD" w:rsidR="00843F68" w:rsidRDefault="00843F68" w:rsidP="00616764">
      <w:pPr>
        <w:rPr>
          <w:ins w:id="114" w:author="Jiannan Lu" w:date="2023-12-09T08:51:00Z"/>
          <w:noProof/>
        </w:rPr>
      </w:pPr>
      <w:ins w:id="115" w:author="Jiannan Lu" w:date="2023-12-09T08:50:00Z">
        <w:r>
          <w:rPr>
            <w:noProof/>
          </w:rPr>
          <w:drawing>
            <wp:inline distT="0" distB="0" distL="0" distR="0" wp14:anchorId="40C8AD25" wp14:editId="27BFC852">
              <wp:extent cx="2489200" cy="1874843"/>
              <wp:effectExtent l="0" t="0" r="6350" b="0"/>
              <wp:docPr id="1935246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246397" name=""/>
                      <pic:cNvPicPr/>
                    </pic:nvPicPr>
                    <pic:blipFill>
                      <a:blip r:embed="rId9"/>
                      <a:stretch>
                        <a:fillRect/>
                      </a:stretch>
                    </pic:blipFill>
                    <pic:spPr>
                      <a:xfrm>
                        <a:off x="0" y="0"/>
                        <a:ext cx="2500925" cy="1883675"/>
                      </a:xfrm>
                      <a:prstGeom prst="rect">
                        <a:avLst/>
                      </a:prstGeom>
                    </pic:spPr>
                  </pic:pic>
                </a:graphicData>
              </a:graphic>
            </wp:inline>
          </w:drawing>
        </w:r>
      </w:ins>
      <w:ins w:id="116" w:author="Jiannan Lu" w:date="2023-12-09T08:51:00Z">
        <w:r w:rsidRPr="00843F68">
          <w:rPr>
            <w:noProof/>
          </w:rPr>
          <w:t xml:space="preserve"> </w:t>
        </w:r>
        <w:r>
          <w:rPr>
            <w:noProof/>
          </w:rPr>
          <w:drawing>
            <wp:inline distT="0" distB="0" distL="0" distR="0" wp14:anchorId="665A2614" wp14:editId="295AC2E5">
              <wp:extent cx="2514600" cy="1877020"/>
              <wp:effectExtent l="0" t="0" r="0" b="9525"/>
              <wp:docPr id="2049437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37222" name=""/>
                      <pic:cNvPicPr/>
                    </pic:nvPicPr>
                    <pic:blipFill>
                      <a:blip r:embed="rId10"/>
                      <a:stretch>
                        <a:fillRect/>
                      </a:stretch>
                    </pic:blipFill>
                    <pic:spPr>
                      <a:xfrm>
                        <a:off x="0" y="0"/>
                        <a:ext cx="2520640" cy="1881528"/>
                      </a:xfrm>
                      <a:prstGeom prst="rect">
                        <a:avLst/>
                      </a:prstGeom>
                    </pic:spPr>
                  </pic:pic>
                </a:graphicData>
              </a:graphic>
            </wp:inline>
          </w:drawing>
        </w:r>
      </w:ins>
    </w:p>
    <w:p w14:paraId="049C2B14" w14:textId="17E995A3" w:rsidR="00843F68" w:rsidRDefault="00843F68" w:rsidP="00616764">
      <w:pPr>
        <w:rPr>
          <w:ins w:id="117" w:author="Jiannan Lu" w:date="2023-12-09T08:51:00Z"/>
          <w:sz w:val="22"/>
          <w:szCs w:val="24"/>
        </w:rPr>
      </w:pPr>
      <w:ins w:id="118" w:author="Jiannan Lu" w:date="2023-12-09T08:51:00Z">
        <w:r>
          <w:rPr>
            <w:noProof/>
          </w:rPr>
          <w:drawing>
            <wp:inline distT="0" distB="0" distL="0" distR="0" wp14:anchorId="771E407D" wp14:editId="7F8801A7">
              <wp:extent cx="2486848" cy="1870075"/>
              <wp:effectExtent l="0" t="0" r="8890" b="0"/>
              <wp:docPr id="170434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42906" name=""/>
                      <pic:cNvPicPr/>
                    </pic:nvPicPr>
                    <pic:blipFill>
                      <a:blip r:embed="rId11"/>
                      <a:stretch>
                        <a:fillRect/>
                      </a:stretch>
                    </pic:blipFill>
                    <pic:spPr>
                      <a:xfrm>
                        <a:off x="0" y="0"/>
                        <a:ext cx="2494127" cy="1875548"/>
                      </a:xfrm>
                      <a:prstGeom prst="rect">
                        <a:avLst/>
                      </a:prstGeom>
                    </pic:spPr>
                  </pic:pic>
                </a:graphicData>
              </a:graphic>
            </wp:inline>
          </w:drawing>
        </w:r>
      </w:ins>
    </w:p>
    <w:p w14:paraId="2E60ADDA" w14:textId="77777777" w:rsidR="00843F68" w:rsidRDefault="00843F68" w:rsidP="00616764">
      <w:pPr>
        <w:rPr>
          <w:ins w:id="119" w:author="Jiannan Lu" w:date="2023-12-09T08:52:00Z"/>
          <w:sz w:val="22"/>
          <w:szCs w:val="24"/>
        </w:rPr>
      </w:pPr>
    </w:p>
    <w:p w14:paraId="08CAC6B5" w14:textId="22F8B1FE" w:rsidR="00843F68" w:rsidRPr="00843F68" w:rsidRDefault="00843F68" w:rsidP="00616764">
      <w:pPr>
        <w:rPr>
          <w:ins w:id="120" w:author="Jiannan Lu" w:date="2023-12-09T08:53:00Z"/>
          <w:b/>
          <w:bCs/>
          <w:sz w:val="22"/>
          <w:szCs w:val="24"/>
          <w:rPrChange w:id="121" w:author="Jiannan Lu" w:date="2023-12-09T08:53:00Z">
            <w:rPr>
              <w:ins w:id="122" w:author="Jiannan Lu" w:date="2023-12-09T08:53:00Z"/>
              <w:sz w:val="22"/>
              <w:szCs w:val="24"/>
            </w:rPr>
          </w:rPrChange>
        </w:rPr>
      </w:pPr>
      <w:ins w:id="123" w:author="Jiannan Lu" w:date="2023-12-09T08:53:00Z">
        <w:r w:rsidRPr="00843F68">
          <w:rPr>
            <w:rFonts w:hint="eastAsia"/>
            <w:b/>
            <w:bCs/>
            <w:sz w:val="22"/>
            <w:szCs w:val="24"/>
            <w:rPrChange w:id="124" w:author="Jiannan Lu" w:date="2023-12-09T08:53:00Z">
              <w:rPr>
                <w:rFonts w:hint="eastAsia"/>
                <w:sz w:val="22"/>
                <w:szCs w:val="24"/>
              </w:rPr>
            </w:rPrChange>
          </w:rPr>
          <w:t>R</w:t>
        </w:r>
        <w:r w:rsidRPr="00843F68">
          <w:rPr>
            <w:b/>
            <w:bCs/>
            <w:sz w:val="22"/>
            <w:szCs w:val="24"/>
            <w:rPrChange w:id="125" w:author="Jiannan Lu" w:date="2023-12-09T08:53:00Z">
              <w:rPr>
                <w:sz w:val="22"/>
                <w:szCs w:val="24"/>
              </w:rPr>
            </w:rPrChange>
          </w:rPr>
          <w:t>esult</w:t>
        </w:r>
      </w:ins>
    </w:p>
    <w:p w14:paraId="6E2B1811" w14:textId="32A7B3EF" w:rsidR="004D52FD" w:rsidRPr="00843F68" w:rsidRDefault="00843F68" w:rsidP="00616764">
      <w:pPr>
        <w:rPr>
          <w:rFonts w:hint="eastAsia"/>
          <w:sz w:val="22"/>
          <w:szCs w:val="24"/>
        </w:rPr>
      </w:pPr>
      <w:ins w:id="126" w:author="Jiannan Lu" w:date="2023-12-09T08:53:00Z">
        <w:r>
          <w:rPr>
            <w:sz w:val="22"/>
            <w:szCs w:val="24"/>
          </w:rPr>
          <w:t xml:space="preserve">Our report demonstrates an average accuracy around 90%. </w:t>
        </w:r>
      </w:ins>
      <w:ins w:id="127" w:author="Jiannan Lu" w:date="2023-12-09T08:56:00Z">
        <w:r w:rsidR="004D52FD">
          <w:rPr>
            <w:sz w:val="22"/>
            <w:szCs w:val="24"/>
          </w:rPr>
          <w:t xml:space="preserve">With Logistic Regression, we observe that </w:t>
        </w:r>
        <w:r w:rsidR="004D52FD">
          <w:rPr>
            <w:sz w:val="22"/>
            <w:szCs w:val="24"/>
          </w:rPr>
          <w:t>accuracy is maximized under l1 regularization</w:t>
        </w:r>
        <w:r w:rsidR="004D52FD">
          <w:rPr>
            <w:sz w:val="22"/>
            <w:szCs w:val="24"/>
          </w:rPr>
          <w:t xml:space="preserve"> with alpha 0.0001</w:t>
        </w:r>
      </w:ins>
      <w:ins w:id="128" w:author="Jiannan Lu" w:date="2023-12-09T08:57:00Z">
        <w:r w:rsidR="004D52FD">
          <w:rPr>
            <w:sz w:val="22"/>
            <w:szCs w:val="24"/>
          </w:rPr>
          <w:t>6</w:t>
        </w:r>
      </w:ins>
      <w:ins w:id="129" w:author="Jiannan Lu" w:date="2023-12-09T08:56:00Z">
        <w:r w:rsidR="004D52FD">
          <w:rPr>
            <w:sz w:val="22"/>
            <w:szCs w:val="24"/>
          </w:rPr>
          <w:t>.</w:t>
        </w:r>
      </w:ins>
      <w:ins w:id="130" w:author="Jiannan Lu" w:date="2023-12-09T09:00:00Z">
        <w:r w:rsidR="004D52FD">
          <w:rPr>
            <w:sz w:val="22"/>
            <w:szCs w:val="24"/>
          </w:rPr>
          <w:t xml:space="preserve"> </w:t>
        </w:r>
      </w:ins>
      <w:proofErr w:type="gramStart"/>
      <w:ins w:id="131" w:author="Jiannan Lu" w:date="2023-12-09T08:53:00Z">
        <w:r w:rsidR="004D52FD">
          <w:rPr>
            <w:sz w:val="22"/>
            <w:szCs w:val="24"/>
          </w:rPr>
          <w:t>With</w:t>
        </w:r>
        <w:proofErr w:type="gramEnd"/>
        <w:r w:rsidR="004D52FD">
          <w:rPr>
            <w:sz w:val="22"/>
            <w:szCs w:val="24"/>
          </w:rPr>
          <w:t xml:space="preserve"> SVM and KNN </w:t>
        </w:r>
      </w:ins>
      <w:ins w:id="132" w:author="Jiannan Lu" w:date="2023-12-09T08:54:00Z">
        <w:r w:rsidR="004D52FD">
          <w:rPr>
            <w:sz w:val="22"/>
            <w:szCs w:val="24"/>
          </w:rPr>
          <w:t>neighbors classification, accuracy increases as the hyperparameter increase but getting to a peak after reaching the certain values (t</w:t>
        </w:r>
      </w:ins>
      <w:ins w:id="133" w:author="Jiannan Lu" w:date="2023-12-09T08:55:00Z">
        <w:r w:rsidR="004D52FD">
          <w:rPr>
            <w:sz w:val="22"/>
            <w:szCs w:val="24"/>
          </w:rPr>
          <w:t>urning points)</w:t>
        </w:r>
      </w:ins>
      <w:ins w:id="134" w:author="Jiannan Lu" w:date="2023-12-09T08:54:00Z">
        <w:r w:rsidR="004D52FD">
          <w:rPr>
            <w:sz w:val="22"/>
            <w:szCs w:val="24"/>
          </w:rPr>
          <w:t xml:space="preserve">. </w:t>
        </w:r>
      </w:ins>
      <w:ins w:id="135" w:author="Jiannan Lu" w:date="2023-12-09T08:57:00Z">
        <w:r w:rsidR="004D52FD">
          <w:rPr>
            <w:sz w:val="22"/>
            <w:szCs w:val="24"/>
          </w:rPr>
          <w:t>Wit</w:t>
        </w:r>
      </w:ins>
      <w:ins w:id="136" w:author="Jiannan Lu" w:date="2023-12-09T08:58:00Z">
        <w:r w:rsidR="004D52FD">
          <w:rPr>
            <w:sz w:val="22"/>
            <w:szCs w:val="24"/>
          </w:rPr>
          <w:t>h KNN algorithm, loss and m</w:t>
        </w:r>
      </w:ins>
      <w:ins w:id="137" w:author="Jiannan Lu" w:date="2023-12-09T08:57:00Z">
        <w:r w:rsidR="004D52FD">
          <w:rPr>
            <w:sz w:val="22"/>
            <w:szCs w:val="24"/>
          </w:rPr>
          <w:t xml:space="preserve">ean squared error increases with </w:t>
        </w:r>
      </w:ins>
      <w:ins w:id="138" w:author="Jiannan Lu" w:date="2023-12-09T08:58:00Z">
        <w:r w:rsidR="004D52FD">
          <w:rPr>
            <w:sz w:val="22"/>
            <w:szCs w:val="24"/>
          </w:rPr>
          <w:t xml:space="preserve">increasing in the hyperparameter, With SVM algorithm, </w:t>
        </w:r>
      </w:ins>
      <w:ins w:id="139" w:author="Jiannan Lu" w:date="2023-12-09T09:00:00Z">
        <w:r w:rsidR="004D52FD">
          <w:rPr>
            <w:sz w:val="22"/>
            <w:szCs w:val="24"/>
          </w:rPr>
          <w:t>loss and mean squared error generally decreases with increasing in the hyperparameter.</w:t>
        </w:r>
      </w:ins>
    </w:p>
    <w:sectPr w:rsidR="004D52FD" w:rsidRPr="00843F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annan Lu">
    <w15:presenceInfo w15:providerId="Windows Live" w15:userId="cf820e9084531c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82E"/>
    <w:rsid w:val="004D52FD"/>
    <w:rsid w:val="00616764"/>
    <w:rsid w:val="0064595C"/>
    <w:rsid w:val="00782CB2"/>
    <w:rsid w:val="00843F68"/>
    <w:rsid w:val="008D382E"/>
    <w:rsid w:val="009D7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30456"/>
  <w15:chartTrackingRefBased/>
  <w15:docId w15:val="{37382295-9567-4946-B637-537C3E6BC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9D77F0"/>
  </w:style>
  <w:style w:type="character" w:styleId="PlaceholderText">
    <w:name w:val="Placeholder Text"/>
    <w:basedOn w:val="DefaultParagraphFont"/>
    <w:uiPriority w:val="99"/>
    <w:semiHidden/>
    <w:rsid w:val="009D77F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615030">
      <w:bodyDiv w:val="1"/>
      <w:marLeft w:val="0"/>
      <w:marRight w:val="0"/>
      <w:marTop w:val="0"/>
      <w:marBottom w:val="0"/>
      <w:divBdr>
        <w:top w:val="none" w:sz="0" w:space="0" w:color="auto"/>
        <w:left w:val="none" w:sz="0" w:space="0" w:color="auto"/>
        <w:bottom w:val="none" w:sz="0" w:space="0" w:color="auto"/>
        <w:right w:val="none" w:sz="0" w:space="0" w:color="auto"/>
      </w:divBdr>
      <w:divsChild>
        <w:div w:id="2115054530">
          <w:marLeft w:val="0"/>
          <w:marRight w:val="0"/>
          <w:marTop w:val="0"/>
          <w:marBottom w:val="0"/>
          <w:divBdr>
            <w:top w:val="none" w:sz="0" w:space="0" w:color="auto"/>
            <w:left w:val="none" w:sz="0" w:space="0" w:color="auto"/>
            <w:bottom w:val="none" w:sz="0" w:space="0" w:color="auto"/>
            <w:right w:val="none" w:sz="0" w:space="0" w:color="auto"/>
          </w:divBdr>
          <w:divsChild>
            <w:div w:id="217790163">
              <w:marLeft w:val="0"/>
              <w:marRight w:val="0"/>
              <w:marTop w:val="0"/>
              <w:marBottom w:val="0"/>
              <w:divBdr>
                <w:top w:val="none" w:sz="0" w:space="0" w:color="auto"/>
                <w:left w:val="none" w:sz="0" w:space="0" w:color="auto"/>
                <w:bottom w:val="none" w:sz="0" w:space="0" w:color="auto"/>
                <w:right w:val="none" w:sz="0" w:space="0" w:color="auto"/>
              </w:divBdr>
            </w:div>
            <w:div w:id="161143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51122">
      <w:bodyDiv w:val="1"/>
      <w:marLeft w:val="0"/>
      <w:marRight w:val="0"/>
      <w:marTop w:val="0"/>
      <w:marBottom w:val="0"/>
      <w:divBdr>
        <w:top w:val="none" w:sz="0" w:space="0" w:color="auto"/>
        <w:left w:val="none" w:sz="0" w:space="0" w:color="auto"/>
        <w:bottom w:val="none" w:sz="0" w:space="0" w:color="auto"/>
        <w:right w:val="none" w:sz="0" w:space="0" w:color="auto"/>
      </w:divBdr>
      <w:divsChild>
        <w:div w:id="279265009">
          <w:marLeft w:val="0"/>
          <w:marRight w:val="0"/>
          <w:marTop w:val="0"/>
          <w:marBottom w:val="0"/>
          <w:divBdr>
            <w:top w:val="none" w:sz="0" w:space="0" w:color="auto"/>
            <w:left w:val="none" w:sz="0" w:space="0" w:color="auto"/>
            <w:bottom w:val="none" w:sz="0" w:space="0" w:color="auto"/>
            <w:right w:val="none" w:sz="0" w:space="0" w:color="auto"/>
          </w:divBdr>
          <w:divsChild>
            <w:div w:id="316305634">
              <w:marLeft w:val="0"/>
              <w:marRight w:val="0"/>
              <w:marTop w:val="0"/>
              <w:marBottom w:val="0"/>
              <w:divBdr>
                <w:top w:val="none" w:sz="0" w:space="0" w:color="auto"/>
                <w:left w:val="none" w:sz="0" w:space="0" w:color="auto"/>
                <w:bottom w:val="none" w:sz="0" w:space="0" w:color="auto"/>
                <w:right w:val="none" w:sz="0" w:space="0" w:color="auto"/>
              </w:divBdr>
            </w:div>
            <w:div w:id="87326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3721">
      <w:bodyDiv w:val="1"/>
      <w:marLeft w:val="0"/>
      <w:marRight w:val="0"/>
      <w:marTop w:val="0"/>
      <w:marBottom w:val="0"/>
      <w:divBdr>
        <w:top w:val="none" w:sz="0" w:space="0" w:color="auto"/>
        <w:left w:val="none" w:sz="0" w:space="0" w:color="auto"/>
        <w:bottom w:val="none" w:sz="0" w:space="0" w:color="auto"/>
        <w:right w:val="none" w:sz="0" w:space="0" w:color="auto"/>
      </w:divBdr>
      <w:divsChild>
        <w:div w:id="1650818112">
          <w:marLeft w:val="0"/>
          <w:marRight w:val="0"/>
          <w:marTop w:val="0"/>
          <w:marBottom w:val="0"/>
          <w:divBdr>
            <w:top w:val="none" w:sz="0" w:space="0" w:color="auto"/>
            <w:left w:val="none" w:sz="0" w:space="0" w:color="auto"/>
            <w:bottom w:val="none" w:sz="0" w:space="0" w:color="auto"/>
            <w:right w:val="none" w:sz="0" w:space="0" w:color="auto"/>
          </w:divBdr>
          <w:divsChild>
            <w:div w:id="161763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70153">
      <w:bodyDiv w:val="1"/>
      <w:marLeft w:val="0"/>
      <w:marRight w:val="0"/>
      <w:marTop w:val="0"/>
      <w:marBottom w:val="0"/>
      <w:divBdr>
        <w:top w:val="none" w:sz="0" w:space="0" w:color="auto"/>
        <w:left w:val="none" w:sz="0" w:space="0" w:color="auto"/>
        <w:bottom w:val="none" w:sz="0" w:space="0" w:color="auto"/>
        <w:right w:val="none" w:sz="0" w:space="0" w:color="auto"/>
      </w:divBdr>
      <w:divsChild>
        <w:div w:id="467210340">
          <w:marLeft w:val="0"/>
          <w:marRight w:val="0"/>
          <w:marTop w:val="0"/>
          <w:marBottom w:val="0"/>
          <w:divBdr>
            <w:top w:val="none" w:sz="0" w:space="0" w:color="auto"/>
            <w:left w:val="none" w:sz="0" w:space="0" w:color="auto"/>
            <w:bottom w:val="none" w:sz="0" w:space="0" w:color="auto"/>
            <w:right w:val="none" w:sz="0" w:space="0" w:color="auto"/>
          </w:divBdr>
          <w:divsChild>
            <w:div w:id="108294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Jiannan Lu</dc:creator>
  <cp:keywords/>
  <dc:description/>
  <cp:lastModifiedBy>Jiannan Lu</cp:lastModifiedBy>
  <cp:revision>1</cp:revision>
  <dcterms:created xsi:type="dcterms:W3CDTF">2023-12-09T15:03:00Z</dcterms:created>
  <dcterms:modified xsi:type="dcterms:W3CDTF">2023-12-09T16:01:00Z</dcterms:modified>
</cp:coreProperties>
</file>